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C238A" w14:textId="77777777" w:rsidR="00BA1CF7" w:rsidRPr="00BA1CF7" w:rsidRDefault="00BA1CF7" w:rsidP="00BA1CF7">
      <w:pPr>
        <w:spacing w:after="0" w:line="360" w:lineRule="atLeast"/>
        <w:jc w:val="center"/>
        <w:outlineLvl w:val="0"/>
        <w:rPr>
          <w:rFonts w:ascii="Arial" w:eastAsia="Times New Roman" w:hAnsi="Arial" w:cs="Arial"/>
          <w:color w:val="797979"/>
          <w:kern w:val="36"/>
          <w:sz w:val="42"/>
          <w:szCs w:val="42"/>
          <w:lang w:eastAsia="en-IN"/>
        </w:rPr>
      </w:pPr>
      <w:r w:rsidRPr="00BA1CF7">
        <w:rPr>
          <w:rFonts w:ascii="Arial" w:eastAsia="Times New Roman" w:hAnsi="Arial" w:cs="Arial"/>
          <w:color w:val="797979"/>
          <w:kern w:val="36"/>
          <w:sz w:val="42"/>
          <w:szCs w:val="42"/>
          <w:lang w:eastAsia="en-IN"/>
        </w:rPr>
        <w:t>Binary Arithmetic</w:t>
      </w:r>
    </w:p>
    <w:p w14:paraId="420994A1" w14:textId="77777777" w:rsidR="00BA1CF7" w:rsidRPr="00BA1CF7" w:rsidRDefault="00BA1CF7" w:rsidP="00BA1CF7">
      <w:pPr>
        <w:spacing w:before="120" w:after="144" w:line="240" w:lineRule="auto"/>
        <w:ind w:left="48" w:right="48"/>
        <w:jc w:val="both"/>
        <w:rPr>
          <w:rFonts w:ascii="Arial" w:eastAsia="Times New Roman" w:hAnsi="Arial" w:cs="Arial"/>
          <w:color w:val="000000"/>
          <w:sz w:val="24"/>
          <w:szCs w:val="24"/>
          <w:lang w:eastAsia="en-IN"/>
        </w:rPr>
      </w:pPr>
      <w:r w:rsidRPr="00BA1CF7">
        <w:rPr>
          <w:rFonts w:ascii="Arial" w:eastAsia="Times New Roman" w:hAnsi="Arial" w:cs="Arial"/>
          <w:color w:val="000000"/>
          <w:sz w:val="24"/>
          <w:szCs w:val="24"/>
          <w:lang w:eastAsia="en-IN"/>
        </w:rPr>
        <w:t>Binary arithmetic is essential part of all the digital computers and many other digital system.</w:t>
      </w:r>
    </w:p>
    <w:p w14:paraId="0497C84C" w14:textId="77777777" w:rsidR="00BA1CF7" w:rsidRPr="00BA1CF7" w:rsidRDefault="00BA1CF7" w:rsidP="00BA1CF7">
      <w:pPr>
        <w:spacing w:before="100" w:beforeAutospacing="1" w:after="100" w:afterAutospacing="1" w:line="240" w:lineRule="auto"/>
        <w:outlineLvl w:val="1"/>
        <w:rPr>
          <w:rFonts w:ascii="Arial" w:eastAsia="Times New Roman" w:hAnsi="Arial" w:cs="Arial"/>
          <w:sz w:val="35"/>
          <w:szCs w:val="35"/>
          <w:lang w:eastAsia="en-IN"/>
        </w:rPr>
      </w:pPr>
      <w:r w:rsidRPr="00BA1CF7">
        <w:rPr>
          <w:rFonts w:ascii="Arial" w:eastAsia="Times New Roman" w:hAnsi="Arial" w:cs="Arial"/>
          <w:sz w:val="35"/>
          <w:szCs w:val="35"/>
          <w:lang w:eastAsia="en-IN"/>
        </w:rPr>
        <w:t>Binary Addition</w:t>
      </w:r>
    </w:p>
    <w:p w14:paraId="4DEBBCFD" w14:textId="77777777" w:rsidR="00BA1CF7" w:rsidRPr="00BA1CF7" w:rsidRDefault="00BA1CF7" w:rsidP="00BA1CF7">
      <w:pPr>
        <w:spacing w:before="120" w:after="144" w:line="240" w:lineRule="auto"/>
        <w:ind w:left="48" w:right="48"/>
        <w:jc w:val="both"/>
        <w:rPr>
          <w:rFonts w:ascii="Arial" w:eastAsia="Times New Roman" w:hAnsi="Arial" w:cs="Arial"/>
          <w:color w:val="000000"/>
          <w:sz w:val="24"/>
          <w:szCs w:val="24"/>
          <w:lang w:eastAsia="en-IN"/>
        </w:rPr>
      </w:pPr>
      <w:r w:rsidRPr="00BA1CF7">
        <w:rPr>
          <w:rFonts w:ascii="Arial" w:eastAsia="Times New Roman" w:hAnsi="Arial" w:cs="Arial"/>
          <w:color w:val="000000"/>
          <w:sz w:val="24"/>
          <w:szCs w:val="24"/>
          <w:lang w:eastAsia="en-IN"/>
        </w:rPr>
        <w:t>It is a key for binary subtraction, multiplication, division. There are four rules of binary addition.</w:t>
      </w:r>
    </w:p>
    <w:p w14:paraId="67BE0448" w14:textId="5E037E56" w:rsidR="00BA1CF7" w:rsidRPr="00BA1CF7" w:rsidRDefault="00BA1CF7" w:rsidP="00BA1CF7">
      <w:pPr>
        <w:spacing w:after="0" w:line="240" w:lineRule="auto"/>
        <w:rPr>
          <w:rFonts w:ascii="Times New Roman" w:eastAsia="Times New Roman" w:hAnsi="Times New Roman" w:cs="Times New Roman"/>
          <w:sz w:val="24"/>
          <w:szCs w:val="24"/>
          <w:lang w:eastAsia="en-IN"/>
        </w:rPr>
      </w:pPr>
      <w:r w:rsidRPr="00BA1CF7">
        <w:rPr>
          <w:rFonts w:ascii="Times New Roman" w:eastAsia="Times New Roman" w:hAnsi="Times New Roman" w:cs="Times New Roman"/>
          <w:noProof/>
          <w:sz w:val="24"/>
          <w:szCs w:val="24"/>
          <w:lang w:eastAsia="en-IN"/>
        </w:rPr>
        <w:drawing>
          <wp:inline distT="0" distB="0" distL="0" distR="0" wp14:anchorId="380BD99C" wp14:editId="72666A28">
            <wp:extent cx="3105150" cy="1276350"/>
            <wp:effectExtent l="0" t="0" r="0" b="0"/>
            <wp:docPr id="7" name="Picture 7" descr="Addi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ition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1276350"/>
                    </a:xfrm>
                    <a:prstGeom prst="rect">
                      <a:avLst/>
                    </a:prstGeom>
                    <a:noFill/>
                    <a:ln>
                      <a:noFill/>
                    </a:ln>
                  </pic:spPr>
                </pic:pic>
              </a:graphicData>
            </a:graphic>
          </wp:inline>
        </w:drawing>
      </w:r>
    </w:p>
    <w:p w14:paraId="7FB73E35" w14:textId="77777777" w:rsidR="00BA1CF7" w:rsidRPr="00BA1CF7" w:rsidRDefault="00BA1CF7" w:rsidP="00BA1CF7">
      <w:pPr>
        <w:spacing w:before="120" w:after="144" w:line="240" w:lineRule="auto"/>
        <w:ind w:left="48" w:right="48"/>
        <w:jc w:val="both"/>
        <w:rPr>
          <w:rFonts w:ascii="Arial" w:eastAsia="Times New Roman" w:hAnsi="Arial" w:cs="Arial"/>
          <w:color w:val="000000"/>
          <w:sz w:val="24"/>
          <w:szCs w:val="24"/>
          <w:lang w:eastAsia="en-IN"/>
        </w:rPr>
      </w:pPr>
      <w:r w:rsidRPr="00BA1CF7">
        <w:rPr>
          <w:rFonts w:ascii="Arial" w:eastAsia="Times New Roman" w:hAnsi="Arial" w:cs="Arial"/>
          <w:color w:val="000000"/>
          <w:sz w:val="24"/>
          <w:szCs w:val="24"/>
          <w:lang w:eastAsia="en-IN"/>
        </w:rPr>
        <w:t>In fourth case, a binary addition is creating a sum of (1 + 1 = 10) i.e. 0 is written in the given column and a carry of 1 over to the next column.</w:t>
      </w:r>
    </w:p>
    <w:p w14:paraId="33DA615A" w14:textId="77777777" w:rsidR="00BA1CF7" w:rsidRPr="00BA1CF7" w:rsidRDefault="00BA1CF7" w:rsidP="00BA1CF7">
      <w:pPr>
        <w:spacing w:before="100" w:beforeAutospacing="1" w:after="100" w:afterAutospacing="1" w:line="240" w:lineRule="auto"/>
        <w:outlineLvl w:val="2"/>
        <w:rPr>
          <w:rFonts w:ascii="Arial" w:eastAsia="Times New Roman" w:hAnsi="Arial" w:cs="Arial"/>
          <w:sz w:val="30"/>
          <w:szCs w:val="30"/>
          <w:lang w:eastAsia="en-IN"/>
        </w:rPr>
      </w:pPr>
      <w:r w:rsidRPr="00BA1CF7">
        <w:rPr>
          <w:rFonts w:ascii="Arial" w:eastAsia="Times New Roman" w:hAnsi="Arial" w:cs="Arial"/>
          <w:sz w:val="30"/>
          <w:szCs w:val="30"/>
          <w:lang w:eastAsia="en-IN"/>
        </w:rPr>
        <w:t>Example − Addition</w:t>
      </w:r>
    </w:p>
    <w:p w14:paraId="5BD59B53" w14:textId="1157155A" w:rsidR="00BA1CF7" w:rsidRPr="00BA1CF7" w:rsidRDefault="00BA1CF7" w:rsidP="00BA1CF7">
      <w:pPr>
        <w:spacing w:after="0" w:line="240" w:lineRule="auto"/>
        <w:rPr>
          <w:rFonts w:ascii="Times New Roman" w:eastAsia="Times New Roman" w:hAnsi="Times New Roman" w:cs="Times New Roman"/>
          <w:sz w:val="24"/>
          <w:szCs w:val="24"/>
          <w:lang w:eastAsia="en-IN"/>
        </w:rPr>
      </w:pPr>
      <w:r w:rsidRPr="00BA1CF7">
        <w:rPr>
          <w:rFonts w:ascii="Times New Roman" w:eastAsia="Times New Roman" w:hAnsi="Times New Roman" w:cs="Times New Roman"/>
          <w:noProof/>
          <w:sz w:val="24"/>
          <w:szCs w:val="24"/>
          <w:lang w:eastAsia="en-IN"/>
        </w:rPr>
        <w:drawing>
          <wp:inline distT="0" distB="0" distL="0" distR="0" wp14:anchorId="39A7FBBB" wp14:editId="44A1E18F">
            <wp:extent cx="3765550" cy="1104900"/>
            <wp:effectExtent l="0" t="0" r="6350" b="0"/>
            <wp:docPr id="6" name="Picture 6" descr="Addi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ition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5550" cy="1104900"/>
                    </a:xfrm>
                    <a:prstGeom prst="rect">
                      <a:avLst/>
                    </a:prstGeom>
                    <a:noFill/>
                    <a:ln>
                      <a:noFill/>
                    </a:ln>
                  </pic:spPr>
                </pic:pic>
              </a:graphicData>
            </a:graphic>
          </wp:inline>
        </w:drawing>
      </w:r>
    </w:p>
    <w:p w14:paraId="2CB4B2FE" w14:textId="77777777" w:rsidR="00BA1CF7" w:rsidRPr="00BA1CF7" w:rsidRDefault="00BA1CF7" w:rsidP="00BA1CF7">
      <w:pPr>
        <w:spacing w:before="100" w:beforeAutospacing="1" w:after="100" w:afterAutospacing="1" w:line="240" w:lineRule="auto"/>
        <w:outlineLvl w:val="1"/>
        <w:rPr>
          <w:rFonts w:ascii="Arial" w:eastAsia="Times New Roman" w:hAnsi="Arial" w:cs="Arial"/>
          <w:sz w:val="35"/>
          <w:szCs w:val="35"/>
          <w:lang w:eastAsia="en-IN"/>
        </w:rPr>
      </w:pPr>
      <w:r w:rsidRPr="00BA1CF7">
        <w:rPr>
          <w:rFonts w:ascii="Arial" w:eastAsia="Times New Roman" w:hAnsi="Arial" w:cs="Arial"/>
          <w:sz w:val="35"/>
          <w:szCs w:val="35"/>
          <w:lang w:eastAsia="en-IN"/>
        </w:rPr>
        <w:t>Binary Subtraction</w:t>
      </w:r>
    </w:p>
    <w:p w14:paraId="2B438D12" w14:textId="77777777" w:rsidR="00BA1CF7" w:rsidRPr="00BA1CF7" w:rsidRDefault="00BA1CF7" w:rsidP="00BA1CF7">
      <w:pPr>
        <w:spacing w:before="120" w:after="144" w:line="240" w:lineRule="auto"/>
        <w:ind w:left="48" w:right="48"/>
        <w:jc w:val="both"/>
        <w:rPr>
          <w:rFonts w:ascii="Arial" w:eastAsia="Times New Roman" w:hAnsi="Arial" w:cs="Arial"/>
          <w:color w:val="000000"/>
          <w:sz w:val="24"/>
          <w:szCs w:val="24"/>
          <w:lang w:eastAsia="en-IN"/>
        </w:rPr>
      </w:pPr>
      <w:r w:rsidRPr="00BA1CF7">
        <w:rPr>
          <w:rFonts w:ascii="Arial" w:eastAsia="Times New Roman" w:hAnsi="Arial" w:cs="Arial"/>
          <w:b/>
          <w:bCs/>
          <w:color w:val="000000"/>
          <w:sz w:val="24"/>
          <w:szCs w:val="24"/>
          <w:lang w:eastAsia="en-IN"/>
        </w:rPr>
        <w:t>Subtraction and Borrow</w:t>
      </w:r>
      <w:r w:rsidRPr="00BA1CF7">
        <w:rPr>
          <w:rFonts w:ascii="Arial" w:eastAsia="Times New Roman" w:hAnsi="Arial" w:cs="Arial"/>
          <w:color w:val="000000"/>
          <w:sz w:val="24"/>
          <w:szCs w:val="24"/>
          <w:lang w:eastAsia="en-IN"/>
        </w:rPr>
        <w:t>, these two words will be used very frequently for the binary subtraction. There are four rules of binary subtraction.</w:t>
      </w:r>
    </w:p>
    <w:p w14:paraId="23A448F0" w14:textId="77777777" w:rsidR="00BE16E6" w:rsidRDefault="00BE16E6" w:rsidP="00BE16E6">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0 – 0 = 0.</w:t>
      </w:r>
    </w:p>
    <w:p w14:paraId="708EF19B" w14:textId="77777777" w:rsidR="00BE16E6" w:rsidRDefault="00BE16E6" w:rsidP="00BE16E6">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0 – 1 = 1 ( with a borrow of 1)</w:t>
      </w:r>
    </w:p>
    <w:p w14:paraId="36D7C005" w14:textId="77777777" w:rsidR="00BE16E6" w:rsidRDefault="00BE16E6" w:rsidP="00BE16E6">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1 – 0 = 1.</w:t>
      </w:r>
    </w:p>
    <w:p w14:paraId="0DEE4B46" w14:textId="77777777" w:rsidR="00BE16E6" w:rsidRDefault="00BE16E6" w:rsidP="00BE16E6">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1 – 1 = 0.</w:t>
      </w:r>
    </w:p>
    <w:p w14:paraId="5987BA5D" w14:textId="191F5744" w:rsidR="00BA1CF7" w:rsidRPr="00BA1CF7" w:rsidRDefault="00BA1CF7" w:rsidP="00BA1CF7">
      <w:pPr>
        <w:spacing w:after="0" w:line="240" w:lineRule="auto"/>
        <w:rPr>
          <w:rFonts w:ascii="Times New Roman" w:eastAsia="Times New Roman" w:hAnsi="Times New Roman" w:cs="Times New Roman"/>
          <w:sz w:val="24"/>
          <w:szCs w:val="24"/>
          <w:lang w:eastAsia="en-IN"/>
        </w:rPr>
      </w:pPr>
    </w:p>
    <w:p w14:paraId="47055EEC" w14:textId="77777777" w:rsidR="00BA1CF7" w:rsidRPr="00BA1CF7" w:rsidRDefault="00BA1CF7" w:rsidP="00BA1CF7">
      <w:pPr>
        <w:spacing w:before="100" w:beforeAutospacing="1" w:after="100" w:afterAutospacing="1" w:line="240" w:lineRule="auto"/>
        <w:outlineLvl w:val="2"/>
        <w:rPr>
          <w:rFonts w:ascii="Arial" w:eastAsia="Times New Roman" w:hAnsi="Arial" w:cs="Arial"/>
          <w:sz w:val="30"/>
          <w:szCs w:val="30"/>
          <w:lang w:eastAsia="en-IN"/>
        </w:rPr>
      </w:pPr>
      <w:r w:rsidRPr="00BA1CF7">
        <w:rPr>
          <w:rFonts w:ascii="Arial" w:eastAsia="Times New Roman" w:hAnsi="Arial" w:cs="Arial"/>
          <w:sz w:val="30"/>
          <w:szCs w:val="30"/>
          <w:lang w:eastAsia="en-IN"/>
        </w:rPr>
        <w:t>Example − Subtraction</w:t>
      </w:r>
    </w:p>
    <w:p w14:paraId="5017672E" w14:textId="77777777" w:rsidR="0073718D" w:rsidRDefault="0073718D" w:rsidP="0073718D">
      <w:pPr>
        <w:pStyle w:val="NormalWeb"/>
        <w:spacing w:before="0" w:beforeAutospacing="0" w:after="375" w:afterAutospacing="0"/>
      </w:pPr>
      <w:r>
        <w:t>Suppose, A = 10101100 and B = 1010100 and we want to find out A – B.</w:t>
      </w:r>
    </w:p>
    <w:p w14:paraId="2CDE28A7" w14:textId="250B51BD" w:rsidR="0073718D" w:rsidRDefault="0073718D" w:rsidP="0073718D">
      <w:pPr>
        <w:pStyle w:val="NormalWeb"/>
        <w:spacing w:before="0" w:beforeAutospacing="0" w:after="375" w:afterAutospacing="0"/>
      </w:pPr>
      <w:r>
        <w:lastRenderedPageBreak/>
        <w:t>Now implementing the rules of binary subtraction</w:t>
      </w:r>
      <w:r>
        <w:br/>
      </w:r>
      <w:r>
        <w:rPr>
          <w:noProof/>
        </w:rPr>
        <w:drawing>
          <wp:inline distT="0" distB="0" distL="0" distR="0" wp14:anchorId="0A340AA0" wp14:editId="44FC7B19">
            <wp:extent cx="1231900" cy="9842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0" cy="984250"/>
                    </a:xfrm>
                    <a:prstGeom prst="rect">
                      <a:avLst/>
                    </a:prstGeom>
                    <a:noFill/>
                    <a:ln>
                      <a:noFill/>
                    </a:ln>
                  </pic:spPr>
                </pic:pic>
              </a:graphicData>
            </a:graphic>
          </wp:inline>
        </w:drawing>
      </w:r>
      <w:r>
        <w:br/>
        <w:t>The first step is 0 – 0 = 0 and that’s what is written in the place for result</w:t>
      </w:r>
      <w:r>
        <w:br/>
      </w:r>
      <w:r>
        <w:rPr>
          <w:noProof/>
        </w:rPr>
        <w:drawing>
          <wp:inline distT="0" distB="0" distL="0" distR="0" wp14:anchorId="09884C28" wp14:editId="0C248A93">
            <wp:extent cx="1314450" cy="908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908050"/>
                    </a:xfrm>
                    <a:prstGeom prst="rect">
                      <a:avLst/>
                    </a:prstGeom>
                    <a:noFill/>
                    <a:ln>
                      <a:noFill/>
                    </a:ln>
                  </pic:spPr>
                </pic:pic>
              </a:graphicData>
            </a:graphic>
          </wp:inline>
        </w:drawing>
      </w:r>
    </w:p>
    <w:p w14:paraId="61CA5972" w14:textId="7BB79B2C" w:rsidR="0073718D" w:rsidRDefault="0073718D" w:rsidP="0073718D">
      <w:pPr>
        <w:pStyle w:val="NormalWeb"/>
        <w:spacing w:before="0" w:beforeAutospacing="0" w:after="375" w:afterAutospacing="0"/>
      </w:pPr>
      <w:r>
        <w:t>Similarly again the last step is repeated as here the numbers are both 0 and from the table we know 0 – 0 = 0.</w:t>
      </w:r>
      <w:r>
        <w:br/>
      </w:r>
      <w:r>
        <w:rPr>
          <w:noProof/>
        </w:rPr>
        <w:drawing>
          <wp:inline distT="0" distB="0" distL="0" distR="0" wp14:anchorId="4CDE5E91" wp14:editId="1EFA19AC">
            <wp:extent cx="1187450" cy="965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7450" cy="965200"/>
                    </a:xfrm>
                    <a:prstGeom prst="rect">
                      <a:avLst/>
                    </a:prstGeom>
                    <a:noFill/>
                    <a:ln>
                      <a:noFill/>
                    </a:ln>
                  </pic:spPr>
                </pic:pic>
              </a:graphicData>
            </a:graphic>
          </wp:inline>
        </w:drawing>
      </w:r>
      <w:r>
        <w:br/>
        <w:t>From the table, we can find out that 1 – 1 = 0 and it is written</w:t>
      </w:r>
      <w:r>
        <w:br/>
      </w:r>
      <w:r>
        <w:rPr>
          <w:noProof/>
        </w:rPr>
        <w:drawing>
          <wp:inline distT="0" distB="0" distL="0" distR="0" wp14:anchorId="09DEB7D2" wp14:editId="442640B1">
            <wp:extent cx="1238250" cy="9652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965200"/>
                    </a:xfrm>
                    <a:prstGeom prst="rect">
                      <a:avLst/>
                    </a:prstGeom>
                    <a:noFill/>
                    <a:ln>
                      <a:noFill/>
                    </a:ln>
                  </pic:spPr>
                </pic:pic>
              </a:graphicData>
            </a:graphic>
          </wp:inline>
        </w:drawing>
      </w:r>
    </w:p>
    <w:p w14:paraId="2AD64EE5" w14:textId="52E0747B" w:rsidR="0073718D" w:rsidRDefault="0073718D" w:rsidP="0073718D">
      <w:pPr>
        <w:pStyle w:val="NormalWeb"/>
        <w:spacing w:before="0" w:beforeAutospacing="0" w:after="375" w:afterAutospacing="0"/>
      </w:pPr>
      <w:r>
        <w:t>The table shows that 1 – 0 = 1 and we have written exactly that in result</w:t>
      </w:r>
      <w:r>
        <w:br/>
      </w:r>
      <w:r>
        <w:rPr>
          <w:noProof/>
        </w:rPr>
        <w:drawing>
          <wp:inline distT="0" distB="0" distL="0" distR="0" wp14:anchorId="403EB048" wp14:editId="1EF90924">
            <wp:extent cx="1504950" cy="1593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1593850"/>
                    </a:xfrm>
                    <a:prstGeom prst="rect">
                      <a:avLst/>
                    </a:prstGeom>
                    <a:noFill/>
                    <a:ln>
                      <a:noFill/>
                    </a:ln>
                  </pic:spPr>
                </pic:pic>
              </a:graphicData>
            </a:graphic>
          </wp:inline>
        </w:drawing>
      </w:r>
      <w:r>
        <w:br/>
        <w:t>Here 0 – 1 = 1 with the borrowing of 1 from the next significant bit and that’s what has been done. We will treat the next 1 as 0 in the next step as shown below.</w:t>
      </w:r>
      <w:r>
        <w:br/>
      </w:r>
      <w:r>
        <w:rPr>
          <w:noProof/>
        </w:rPr>
        <w:drawing>
          <wp:inline distT="0" distB="0" distL="0" distR="0" wp14:anchorId="3FFD8E73" wp14:editId="24B92A24">
            <wp:extent cx="1187450" cy="9652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7450" cy="965200"/>
                    </a:xfrm>
                    <a:prstGeom prst="rect">
                      <a:avLst/>
                    </a:prstGeom>
                    <a:noFill/>
                    <a:ln>
                      <a:noFill/>
                    </a:ln>
                  </pic:spPr>
                </pic:pic>
              </a:graphicData>
            </a:graphic>
          </wp:inline>
        </w:drawing>
      </w:r>
    </w:p>
    <w:p w14:paraId="7A9D70EB" w14:textId="0DE94394" w:rsidR="0073718D" w:rsidRDefault="0073718D" w:rsidP="0073718D">
      <w:pPr>
        <w:pStyle w:val="NormalWeb"/>
        <w:spacing w:before="0" w:beforeAutospacing="0" w:after="0" w:afterAutospacing="0"/>
      </w:pPr>
      <w:r>
        <w:lastRenderedPageBreak/>
        <w:t>As the 1 was borrowed in the previous step we are treating the 1 as 0 and the result is 0 – 0 = 0 and that is written</w:t>
      </w:r>
      <w:r>
        <w:br/>
      </w:r>
      <w:r>
        <w:rPr>
          <w:noProof/>
        </w:rPr>
        <w:drawing>
          <wp:inline distT="0" distB="0" distL="0" distR="0" wp14:anchorId="7D4EB8E0" wp14:editId="2F669830">
            <wp:extent cx="1327150" cy="14922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7150" cy="1492250"/>
                    </a:xfrm>
                    <a:prstGeom prst="rect">
                      <a:avLst/>
                    </a:prstGeom>
                    <a:noFill/>
                    <a:ln>
                      <a:noFill/>
                    </a:ln>
                  </pic:spPr>
                </pic:pic>
              </a:graphicData>
            </a:graphic>
          </wp:inline>
        </w:drawing>
      </w:r>
      <w:r>
        <w:br/>
        <w:t xml:space="preserve">Again the last 1 has been borrowed because the operation done was 0 – 1 = 1 with borrow 1 from the next most significant bit and the final result of </w:t>
      </w:r>
      <w:r>
        <w:rPr>
          <w:rStyle w:val="Strong"/>
          <w:bdr w:val="none" w:sz="0" w:space="0" w:color="auto" w:frame="1"/>
        </w:rPr>
        <w:t>binary subtraction</w:t>
      </w:r>
      <w:r>
        <w:t>, we got is written in the place of result in the final step.</w:t>
      </w:r>
    </w:p>
    <w:p w14:paraId="3417551C" w14:textId="01920151" w:rsidR="00BA1CF7" w:rsidRDefault="0073718D" w:rsidP="0073718D">
      <w:pPr>
        <w:spacing w:after="0" w:line="240" w:lineRule="auto"/>
        <w:rPr>
          <w:rFonts w:ascii="Times New Roman" w:eastAsia="Times New Roman" w:hAnsi="Times New Roman" w:cs="Times New Roman"/>
          <w:noProof/>
          <w:sz w:val="24"/>
          <w:szCs w:val="24"/>
          <w:lang w:eastAsia="en-IN"/>
        </w:rPr>
      </w:pPr>
      <w:ins w:id="0" w:author="Unknown">
        <w:r>
          <w:rPr>
            <w:rFonts w:ascii="Palatino Linotype" w:hAnsi="Palatino Linotype"/>
            <w:sz w:val="27"/>
            <w:szCs w:val="27"/>
            <w:bdr w:val="none" w:sz="0" w:space="0" w:color="auto" w:frame="1"/>
          </w:rPr>
          <w:br/>
        </w:r>
      </w:ins>
      <w:r w:rsidRPr="00BA1CF7">
        <w:rPr>
          <w:rFonts w:ascii="Times New Roman" w:eastAsia="Times New Roman" w:hAnsi="Times New Roman" w:cs="Times New Roman"/>
          <w:noProof/>
          <w:sz w:val="24"/>
          <w:szCs w:val="24"/>
          <w:lang w:eastAsia="en-IN"/>
        </w:rPr>
        <w:t xml:space="preserve"> </w:t>
      </w:r>
      <w:r w:rsidR="00BA1CF7" w:rsidRPr="00BA1CF7">
        <w:rPr>
          <w:rFonts w:ascii="Times New Roman" w:eastAsia="Times New Roman" w:hAnsi="Times New Roman" w:cs="Times New Roman"/>
          <w:noProof/>
          <w:sz w:val="24"/>
          <w:szCs w:val="24"/>
          <w:lang w:eastAsia="en-IN"/>
        </w:rPr>
        <w:drawing>
          <wp:inline distT="0" distB="0" distL="0" distR="0" wp14:anchorId="175C3E99" wp14:editId="499F3301">
            <wp:extent cx="3797300" cy="1054100"/>
            <wp:effectExtent l="0" t="0" r="0" b="0"/>
            <wp:docPr id="4" name="Picture 4" descr="Subtra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tractio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7300" cy="1054100"/>
                    </a:xfrm>
                    <a:prstGeom prst="rect">
                      <a:avLst/>
                    </a:prstGeom>
                    <a:noFill/>
                    <a:ln>
                      <a:noFill/>
                    </a:ln>
                  </pic:spPr>
                </pic:pic>
              </a:graphicData>
            </a:graphic>
          </wp:inline>
        </w:drawing>
      </w:r>
    </w:p>
    <w:p w14:paraId="59492990" w14:textId="66CC53EF" w:rsidR="00DF011A" w:rsidRDefault="00DF011A" w:rsidP="0073718D">
      <w:pPr>
        <w:spacing w:after="0" w:line="240" w:lineRule="auto"/>
        <w:rPr>
          <w:rFonts w:ascii="Times New Roman" w:eastAsia="Times New Roman" w:hAnsi="Times New Roman" w:cs="Times New Roman"/>
          <w:noProof/>
          <w:sz w:val="24"/>
          <w:szCs w:val="24"/>
          <w:lang w:eastAsia="en-IN"/>
        </w:rPr>
      </w:pPr>
    </w:p>
    <w:p w14:paraId="1388041D" w14:textId="77777777" w:rsidR="00DF011A" w:rsidRPr="00DF011A" w:rsidRDefault="00DF011A" w:rsidP="00DF011A">
      <w:pPr>
        <w:shd w:val="clear" w:color="auto" w:fill="FFFFFF"/>
        <w:spacing w:before="375" w:after="330" w:line="240" w:lineRule="auto"/>
        <w:outlineLvl w:val="2"/>
        <w:rPr>
          <w:rFonts w:ascii="Helvetica Neue" w:eastAsia="Times New Roman" w:hAnsi="Helvetica Neue" w:cs="Times New Roman"/>
          <w:color w:val="333333"/>
          <w:sz w:val="36"/>
          <w:szCs w:val="36"/>
          <w:lang w:eastAsia="en-IN"/>
        </w:rPr>
      </w:pPr>
      <w:r w:rsidRPr="00DF011A">
        <w:rPr>
          <w:rFonts w:ascii="Helvetica Neue" w:eastAsia="Times New Roman" w:hAnsi="Helvetica Neue" w:cs="Times New Roman"/>
          <w:color w:val="333333"/>
          <w:sz w:val="36"/>
          <w:szCs w:val="36"/>
          <w:lang w:eastAsia="en-IN"/>
        </w:rPr>
        <w:t>Another approach</w:t>
      </w:r>
    </w:p>
    <w:p w14:paraId="641287E0" w14:textId="77777777" w:rsidR="00DF011A" w:rsidRPr="00DF011A" w:rsidRDefault="00DF011A" w:rsidP="00DF011A">
      <w:pPr>
        <w:shd w:val="clear" w:color="auto" w:fill="FFFFFF"/>
        <w:spacing w:after="330" w:line="240" w:lineRule="auto"/>
        <w:rPr>
          <w:rFonts w:ascii="Helvetica Neue" w:eastAsia="Times New Roman" w:hAnsi="Helvetica Neue" w:cs="Times New Roman"/>
          <w:color w:val="333333"/>
          <w:sz w:val="21"/>
          <w:szCs w:val="21"/>
          <w:lang w:eastAsia="en-IN"/>
        </w:rPr>
      </w:pPr>
      <w:r w:rsidRPr="00DF011A">
        <w:rPr>
          <w:rFonts w:ascii="Helvetica Neue" w:eastAsia="Times New Roman" w:hAnsi="Helvetica Neue" w:cs="Times New Roman"/>
          <w:color w:val="333333"/>
          <w:sz w:val="21"/>
          <w:szCs w:val="21"/>
          <w:lang w:eastAsia="en-IN"/>
        </w:rPr>
        <w:t>The above example is the most convenient way for us to do binary subtraction by hand. There is another approach however and this is the way that computers subtract binary digits. This approach is called Two's Complement.</w:t>
      </w:r>
    </w:p>
    <w:p w14:paraId="35F3972F" w14:textId="77777777" w:rsidR="00DF011A" w:rsidRPr="00DF011A" w:rsidRDefault="00DF011A" w:rsidP="00DF011A">
      <w:pPr>
        <w:shd w:val="clear" w:color="auto" w:fill="FFFFFF"/>
        <w:spacing w:after="330" w:line="240" w:lineRule="auto"/>
        <w:rPr>
          <w:rFonts w:ascii="Helvetica Neue" w:eastAsia="Times New Roman" w:hAnsi="Helvetica Neue" w:cs="Times New Roman"/>
          <w:color w:val="333333"/>
          <w:sz w:val="21"/>
          <w:szCs w:val="21"/>
          <w:lang w:eastAsia="en-IN"/>
        </w:rPr>
      </w:pPr>
      <w:r w:rsidRPr="00DF011A">
        <w:rPr>
          <w:rFonts w:ascii="Helvetica Neue" w:eastAsia="Times New Roman" w:hAnsi="Helvetica Neue" w:cs="Times New Roman"/>
          <w:color w:val="333333"/>
          <w:sz w:val="21"/>
          <w:szCs w:val="21"/>
          <w:lang w:eastAsia="en-IN"/>
        </w:rPr>
        <w:t>Let's say we want to compute 1000 ( 8 ) - 11 ( 3 ).</w:t>
      </w:r>
    </w:p>
    <w:p w14:paraId="5CFBB4BF" w14:textId="77777777" w:rsidR="00DF011A" w:rsidRPr="00DF011A" w:rsidRDefault="00DF011A" w:rsidP="00DF011A">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333333"/>
          <w:sz w:val="21"/>
          <w:szCs w:val="21"/>
          <w:lang w:eastAsia="en-IN"/>
        </w:rPr>
      </w:pPr>
      <w:r w:rsidRPr="00DF011A">
        <w:rPr>
          <w:rFonts w:ascii="Helvetica Neue" w:eastAsia="Times New Roman" w:hAnsi="Helvetica Neue" w:cs="Times New Roman"/>
          <w:color w:val="333333"/>
          <w:sz w:val="21"/>
          <w:szCs w:val="21"/>
          <w:lang w:eastAsia="en-IN"/>
        </w:rPr>
        <w:t>Step 1: Write the equation out, padding the bottom number with 0's</w:t>
      </w:r>
      <w:r w:rsidRPr="00DF011A">
        <w:rPr>
          <w:rFonts w:ascii="Helvetica Neue" w:eastAsia="Times New Roman" w:hAnsi="Helvetica Neue" w:cs="Times New Roman"/>
          <w:color w:val="333333"/>
          <w:sz w:val="21"/>
          <w:szCs w:val="21"/>
          <w:lang w:eastAsia="en-IN"/>
        </w:rPr>
        <w:br/>
      </w:r>
      <w:r w:rsidRPr="00DF011A">
        <w:rPr>
          <w:rFonts w:ascii="Helvetica Neue" w:eastAsia="Times New Roman" w:hAnsi="Helvetica Neue" w:cs="Times New Roman"/>
          <w:b/>
          <w:bCs/>
          <w:color w:val="333333"/>
          <w:sz w:val="21"/>
          <w:szCs w:val="21"/>
          <w:lang w:eastAsia="en-IN"/>
        </w:rPr>
        <w:t>1000</w:t>
      </w:r>
      <w:r w:rsidRPr="00DF011A">
        <w:rPr>
          <w:rFonts w:ascii="Helvetica Neue" w:eastAsia="Times New Roman" w:hAnsi="Helvetica Neue" w:cs="Times New Roman"/>
          <w:b/>
          <w:bCs/>
          <w:color w:val="333333"/>
          <w:sz w:val="21"/>
          <w:szCs w:val="21"/>
          <w:lang w:eastAsia="en-IN"/>
        </w:rPr>
        <w:br/>
        <w:t>0011 -</w:t>
      </w:r>
    </w:p>
    <w:p w14:paraId="3F51F8F3" w14:textId="77777777" w:rsidR="00DF011A" w:rsidRPr="00DF011A" w:rsidRDefault="00DF011A" w:rsidP="00DF011A">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333333"/>
          <w:sz w:val="21"/>
          <w:szCs w:val="21"/>
          <w:lang w:eastAsia="en-IN"/>
        </w:rPr>
      </w:pPr>
      <w:r w:rsidRPr="00DF011A">
        <w:rPr>
          <w:rFonts w:ascii="Helvetica Neue" w:eastAsia="Times New Roman" w:hAnsi="Helvetica Neue" w:cs="Times New Roman"/>
          <w:color w:val="333333"/>
          <w:sz w:val="21"/>
          <w:szCs w:val="21"/>
          <w:lang w:eastAsia="en-IN"/>
        </w:rPr>
        <w:t>Step 2: Invert the digits of the lower number</w:t>
      </w:r>
      <w:r w:rsidRPr="00DF011A">
        <w:rPr>
          <w:rFonts w:ascii="Helvetica Neue" w:eastAsia="Times New Roman" w:hAnsi="Helvetica Neue" w:cs="Times New Roman"/>
          <w:color w:val="333333"/>
          <w:sz w:val="21"/>
          <w:szCs w:val="21"/>
          <w:lang w:eastAsia="en-IN"/>
        </w:rPr>
        <w:br/>
      </w:r>
      <w:r w:rsidRPr="00DF011A">
        <w:rPr>
          <w:rFonts w:ascii="Helvetica Neue" w:eastAsia="Times New Roman" w:hAnsi="Helvetica Neue" w:cs="Times New Roman"/>
          <w:b/>
          <w:bCs/>
          <w:color w:val="333333"/>
          <w:sz w:val="21"/>
          <w:szCs w:val="21"/>
          <w:lang w:eastAsia="en-IN"/>
        </w:rPr>
        <w:t>1000</w:t>
      </w:r>
      <w:r w:rsidRPr="00DF011A">
        <w:rPr>
          <w:rFonts w:ascii="Helvetica Neue" w:eastAsia="Times New Roman" w:hAnsi="Helvetica Neue" w:cs="Times New Roman"/>
          <w:b/>
          <w:bCs/>
          <w:color w:val="333333"/>
          <w:sz w:val="21"/>
          <w:szCs w:val="21"/>
          <w:lang w:eastAsia="en-IN"/>
        </w:rPr>
        <w:br/>
        <w:t>1100</w:t>
      </w:r>
    </w:p>
    <w:p w14:paraId="46C85BE4" w14:textId="77777777" w:rsidR="00DF011A" w:rsidRPr="00DF011A" w:rsidRDefault="00DF011A" w:rsidP="00DF011A">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333333"/>
          <w:sz w:val="21"/>
          <w:szCs w:val="21"/>
          <w:lang w:eastAsia="en-IN"/>
        </w:rPr>
      </w:pPr>
      <w:r w:rsidRPr="00DF011A">
        <w:rPr>
          <w:rFonts w:ascii="Helvetica Neue" w:eastAsia="Times New Roman" w:hAnsi="Helvetica Neue" w:cs="Times New Roman"/>
          <w:color w:val="333333"/>
          <w:sz w:val="21"/>
          <w:szCs w:val="21"/>
          <w:lang w:eastAsia="en-IN"/>
        </w:rPr>
        <w:t>Step 3: Add 1 to the lower number</w:t>
      </w:r>
      <w:r w:rsidRPr="00DF011A">
        <w:rPr>
          <w:rFonts w:ascii="Helvetica Neue" w:eastAsia="Times New Roman" w:hAnsi="Helvetica Neue" w:cs="Times New Roman"/>
          <w:color w:val="333333"/>
          <w:sz w:val="21"/>
          <w:szCs w:val="21"/>
          <w:lang w:eastAsia="en-IN"/>
        </w:rPr>
        <w:br/>
      </w:r>
      <w:r w:rsidRPr="00DF011A">
        <w:rPr>
          <w:rFonts w:ascii="Helvetica Neue" w:eastAsia="Times New Roman" w:hAnsi="Helvetica Neue" w:cs="Times New Roman"/>
          <w:b/>
          <w:bCs/>
          <w:color w:val="333333"/>
          <w:sz w:val="21"/>
          <w:szCs w:val="21"/>
          <w:lang w:eastAsia="en-IN"/>
        </w:rPr>
        <w:t>1000</w:t>
      </w:r>
      <w:r w:rsidRPr="00DF011A">
        <w:rPr>
          <w:rFonts w:ascii="Helvetica Neue" w:eastAsia="Times New Roman" w:hAnsi="Helvetica Neue" w:cs="Times New Roman"/>
          <w:b/>
          <w:bCs/>
          <w:color w:val="333333"/>
          <w:sz w:val="21"/>
          <w:szCs w:val="21"/>
          <w:lang w:eastAsia="en-IN"/>
        </w:rPr>
        <w:br/>
        <w:t>1101</w:t>
      </w:r>
    </w:p>
    <w:p w14:paraId="0F7A1CF6" w14:textId="77777777" w:rsidR="00DF011A" w:rsidRPr="00DF011A" w:rsidRDefault="00DF011A" w:rsidP="00DF011A">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333333"/>
          <w:sz w:val="21"/>
          <w:szCs w:val="21"/>
          <w:lang w:eastAsia="en-IN"/>
        </w:rPr>
      </w:pPr>
      <w:r w:rsidRPr="00DF011A">
        <w:rPr>
          <w:rFonts w:ascii="Helvetica Neue" w:eastAsia="Times New Roman" w:hAnsi="Helvetica Neue" w:cs="Times New Roman"/>
          <w:color w:val="333333"/>
          <w:sz w:val="21"/>
          <w:szCs w:val="21"/>
          <w:lang w:eastAsia="en-IN"/>
        </w:rPr>
        <w:t>Step 4: Add those two numbers together to get </w:t>
      </w:r>
      <w:r w:rsidRPr="00DF011A">
        <w:rPr>
          <w:rFonts w:ascii="Helvetica Neue" w:eastAsia="Times New Roman" w:hAnsi="Helvetica Neue" w:cs="Times New Roman"/>
          <w:b/>
          <w:bCs/>
          <w:color w:val="333333"/>
          <w:sz w:val="21"/>
          <w:szCs w:val="21"/>
          <w:lang w:eastAsia="en-IN"/>
        </w:rPr>
        <w:t>10101</w:t>
      </w:r>
    </w:p>
    <w:p w14:paraId="5AB5C8C1" w14:textId="77777777" w:rsidR="00DF011A" w:rsidRPr="00DF011A" w:rsidRDefault="00DF011A" w:rsidP="00DF011A">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333333"/>
          <w:sz w:val="21"/>
          <w:szCs w:val="21"/>
          <w:lang w:eastAsia="en-IN"/>
        </w:rPr>
      </w:pPr>
      <w:r w:rsidRPr="00DF011A">
        <w:rPr>
          <w:rFonts w:ascii="Helvetica Neue" w:eastAsia="Times New Roman" w:hAnsi="Helvetica Neue" w:cs="Times New Roman"/>
          <w:color w:val="333333"/>
          <w:sz w:val="21"/>
          <w:szCs w:val="21"/>
          <w:lang w:eastAsia="en-IN"/>
        </w:rPr>
        <w:t>Step 5: Remove the leading 1 (and any 0's after it). You are left with </w:t>
      </w:r>
      <w:r w:rsidRPr="00DF011A">
        <w:rPr>
          <w:rFonts w:ascii="Helvetica Neue" w:eastAsia="Times New Roman" w:hAnsi="Helvetica Neue" w:cs="Times New Roman"/>
          <w:b/>
          <w:bCs/>
          <w:color w:val="333333"/>
          <w:sz w:val="21"/>
          <w:szCs w:val="21"/>
          <w:lang w:eastAsia="en-IN"/>
        </w:rPr>
        <w:t>101</w:t>
      </w:r>
      <w:r w:rsidRPr="00DF011A">
        <w:rPr>
          <w:rFonts w:ascii="Helvetica Neue" w:eastAsia="Times New Roman" w:hAnsi="Helvetica Neue" w:cs="Times New Roman"/>
          <w:color w:val="333333"/>
          <w:sz w:val="21"/>
          <w:szCs w:val="21"/>
          <w:lang w:eastAsia="en-IN"/>
        </w:rPr>
        <w:t> ( 5 ).</w:t>
      </w:r>
    </w:p>
    <w:p w14:paraId="47BCE884" w14:textId="77777777" w:rsidR="00DF011A" w:rsidRPr="00BA1CF7" w:rsidRDefault="00DF011A" w:rsidP="0073718D">
      <w:pPr>
        <w:spacing w:after="0" w:line="240" w:lineRule="auto"/>
        <w:rPr>
          <w:rFonts w:ascii="Times New Roman" w:eastAsia="Times New Roman" w:hAnsi="Times New Roman" w:cs="Times New Roman"/>
          <w:sz w:val="24"/>
          <w:szCs w:val="24"/>
          <w:lang w:eastAsia="en-IN"/>
        </w:rPr>
      </w:pPr>
    </w:p>
    <w:p w14:paraId="7E28D0AF" w14:textId="77777777" w:rsidR="00BA1CF7" w:rsidRPr="00BA1CF7" w:rsidRDefault="00BA1CF7" w:rsidP="00BA1CF7">
      <w:pPr>
        <w:spacing w:before="100" w:beforeAutospacing="1" w:after="100" w:afterAutospacing="1" w:line="240" w:lineRule="auto"/>
        <w:outlineLvl w:val="1"/>
        <w:rPr>
          <w:rFonts w:ascii="Arial" w:eastAsia="Times New Roman" w:hAnsi="Arial" w:cs="Arial"/>
          <w:sz w:val="35"/>
          <w:szCs w:val="35"/>
          <w:lang w:eastAsia="en-IN"/>
        </w:rPr>
      </w:pPr>
      <w:r w:rsidRPr="00BA1CF7">
        <w:rPr>
          <w:rFonts w:ascii="Arial" w:eastAsia="Times New Roman" w:hAnsi="Arial" w:cs="Arial"/>
          <w:sz w:val="35"/>
          <w:szCs w:val="35"/>
          <w:lang w:eastAsia="en-IN"/>
        </w:rPr>
        <w:t>Binary Multiplication</w:t>
      </w:r>
    </w:p>
    <w:p w14:paraId="7EDACEA5" w14:textId="77777777" w:rsidR="00BA1CF7" w:rsidRPr="00BA1CF7" w:rsidRDefault="00BA1CF7" w:rsidP="00BA1CF7">
      <w:pPr>
        <w:spacing w:before="120" w:after="144" w:line="240" w:lineRule="auto"/>
        <w:ind w:left="48" w:right="48"/>
        <w:jc w:val="both"/>
        <w:rPr>
          <w:rFonts w:ascii="Arial" w:eastAsia="Times New Roman" w:hAnsi="Arial" w:cs="Arial"/>
          <w:color w:val="000000"/>
          <w:sz w:val="24"/>
          <w:szCs w:val="24"/>
          <w:lang w:eastAsia="en-IN"/>
        </w:rPr>
      </w:pPr>
      <w:r w:rsidRPr="00BA1CF7">
        <w:rPr>
          <w:rFonts w:ascii="Arial" w:eastAsia="Times New Roman" w:hAnsi="Arial" w:cs="Arial"/>
          <w:color w:val="000000"/>
          <w:sz w:val="24"/>
          <w:szCs w:val="24"/>
          <w:lang w:eastAsia="en-IN"/>
        </w:rPr>
        <w:t>Binary multiplication is similar to decimal multiplication. It is simpler than decimal multiplication because only 0s and 1s are involved. There are four rules of binary multiplication.</w:t>
      </w:r>
    </w:p>
    <w:p w14:paraId="2B36808F" w14:textId="1A3EBA35" w:rsidR="00BA1CF7" w:rsidRPr="00BA1CF7" w:rsidRDefault="00BA1CF7" w:rsidP="00BA1CF7">
      <w:pPr>
        <w:spacing w:after="0" w:line="240" w:lineRule="auto"/>
        <w:rPr>
          <w:rFonts w:ascii="Times New Roman" w:eastAsia="Times New Roman" w:hAnsi="Times New Roman" w:cs="Times New Roman"/>
          <w:sz w:val="24"/>
          <w:szCs w:val="24"/>
          <w:lang w:eastAsia="en-IN"/>
        </w:rPr>
      </w:pPr>
      <w:r w:rsidRPr="00BA1CF7">
        <w:rPr>
          <w:rFonts w:ascii="Times New Roman" w:eastAsia="Times New Roman" w:hAnsi="Times New Roman" w:cs="Times New Roman"/>
          <w:noProof/>
          <w:sz w:val="24"/>
          <w:szCs w:val="24"/>
          <w:lang w:eastAsia="en-IN"/>
        </w:rPr>
        <w:lastRenderedPageBreak/>
        <w:drawing>
          <wp:inline distT="0" distB="0" distL="0" distR="0" wp14:anchorId="48DA2BB4" wp14:editId="3E45E3BE">
            <wp:extent cx="3130550" cy="1270000"/>
            <wp:effectExtent l="0" t="0" r="0" b="6350"/>
            <wp:docPr id="3" name="Picture 3" descr="Multiplica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ication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0550" cy="1270000"/>
                    </a:xfrm>
                    <a:prstGeom prst="rect">
                      <a:avLst/>
                    </a:prstGeom>
                    <a:noFill/>
                    <a:ln>
                      <a:noFill/>
                    </a:ln>
                  </pic:spPr>
                </pic:pic>
              </a:graphicData>
            </a:graphic>
          </wp:inline>
        </w:drawing>
      </w:r>
    </w:p>
    <w:p w14:paraId="64EEC816" w14:textId="77777777" w:rsidR="00BA1CF7" w:rsidRPr="00BA1CF7" w:rsidRDefault="00BA1CF7" w:rsidP="00BA1CF7">
      <w:pPr>
        <w:spacing w:before="100" w:beforeAutospacing="1" w:after="100" w:afterAutospacing="1" w:line="240" w:lineRule="auto"/>
        <w:outlineLvl w:val="2"/>
        <w:rPr>
          <w:rFonts w:ascii="Arial" w:eastAsia="Times New Roman" w:hAnsi="Arial" w:cs="Arial"/>
          <w:sz w:val="30"/>
          <w:szCs w:val="30"/>
          <w:lang w:eastAsia="en-IN"/>
        </w:rPr>
      </w:pPr>
      <w:r w:rsidRPr="00BA1CF7">
        <w:rPr>
          <w:rFonts w:ascii="Arial" w:eastAsia="Times New Roman" w:hAnsi="Arial" w:cs="Arial"/>
          <w:sz w:val="30"/>
          <w:szCs w:val="30"/>
          <w:lang w:eastAsia="en-IN"/>
        </w:rPr>
        <w:t>Example − Multiplication</w:t>
      </w:r>
    </w:p>
    <w:p w14:paraId="377EE18A" w14:textId="2040CAD4" w:rsidR="00BA1CF7" w:rsidRPr="00BA1CF7" w:rsidRDefault="00BA1CF7" w:rsidP="00BA1CF7">
      <w:pPr>
        <w:spacing w:after="0" w:line="240" w:lineRule="auto"/>
        <w:rPr>
          <w:rFonts w:ascii="Times New Roman" w:eastAsia="Times New Roman" w:hAnsi="Times New Roman" w:cs="Times New Roman"/>
          <w:sz w:val="24"/>
          <w:szCs w:val="24"/>
          <w:lang w:eastAsia="en-IN"/>
        </w:rPr>
      </w:pPr>
      <w:r w:rsidRPr="00BA1CF7">
        <w:rPr>
          <w:rFonts w:ascii="Times New Roman" w:eastAsia="Times New Roman" w:hAnsi="Times New Roman" w:cs="Times New Roman"/>
          <w:noProof/>
          <w:sz w:val="24"/>
          <w:szCs w:val="24"/>
          <w:lang w:eastAsia="en-IN"/>
        </w:rPr>
        <w:drawing>
          <wp:inline distT="0" distB="0" distL="0" distR="0" wp14:anchorId="74CB741A" wp14:editId="02981A97">
            <wp:extent cx="3924300" cy="2051050"/>
            <wp:effectExtent l="0" t="0" r="0" b="6350"/>
            <wp:docPr id="2" name="Picture 2" descr="Multiplic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plication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2051050"/>
                    </a:xfrm>
                    <a:prstGeom prst="rect">
                      <a:avLst/>
                    </a:prstGeom>
                    <a:noFill/>
                    <a:ln>
                      <a:noFill/>
                    </a:ln>
                  </pic:spPr>
                </pic:pic>
              </a:graphicData>
            </a:graphic>
          </wp:inline>
        </w:drawing>
      </w:r>
    </w:p>
    <w:p w14:paraId="199F340A" w14:textId="6B786670" w:rsidR="00BA1CF7" w:rsidRDefault="00BA1CF7" w:rsidP="00BA1CF7">
      <w:pPr>
        <w:spacing w:before="100" w:beforeAutospacing="1" w:after="100" w:afterAutospacing="1" w:line="240" w:lineRule="auto"/>
        <w:outlineLvl w:val="1"/>
        <w:rPr>
          <w:rFonts w:ascii="Arial" w:eastAsia="Times New Roman" w:hAnsi="Arial" w:cs="Arial"/>
          <w:sz w:val="35"/>
          <w:szCs w:val="35"/>
          <w:lang w:eastAsia="en-IN"/>
        </w:rPr>
      </w:pPr>
      <w:r w:rsidRPr="00BA1CF7">
        <w:rPr>
          <w:rFonts w:ascii="Arial" w:eastAsia="Times New Roman" w:hAnsi="Arial" w:cs="Arial"/>
          <w:sz w:val="35"/>
          <w:szCs w:val="35"/>
          <w:lang w:eastAsia="en-IN"/>
        </w:rPr>
        <w:t>Binary Division</w:t>
      </w:r>
    </w:p>
    <w:p w14:paraId="1A188C0D" w14:textId="77777777" w:rsidR="00AF3D0A" w:rsidRPr="00AF3D0A" w:rsidRDefault="00AF3D0A" w:rsidP="00AF3D0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F3D0A">
        <w:rPr>
          <w:rFonts w:ascii="Arial" w:eastAsia="Times New Roman" w:hAnsi="Arial" w:cs="Arial"/>
          <w:color w:val="273239"/>
          <w:spacing w:val="2"/>
          <w:sz w:val="26"/>
          <w:szCs w:val="26"/>
          <w:lang w:eastAsia="en-IN"/>
        </w:rPr>
        <w:t>There are four parts in any division: Dividend, Divisor, quotient, and remainder. </w:t>
      </w:r>
    </w:p>
    <w:p w14:paraId="3AC19528" w14:textId="77777777" w:rsidR="00AF3D0A" w:rsidRPr="00AF3D0A" w:rsidRDefault="00AF3D0A" w:rsidP="00AF3D0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F3D0A">
        <w:rPr>
          <w:rFonts w:ascii="Arial" w:eastAsia="Times New Roman" w:hAnsi="Arial" w:cs="Arial"/>
          <w:color w:val="273239"/>
          <w:spacing w:val="2"/>
          <w:sz w:val="26"/>
          <w:szCs w:val="26"/>
          <w:lang w:eastAsia="en-IN"/>
        </w:rPr>
        <w:t> </w:t>
      </w:r>
    </w:p>
    <w:p w14:paraId="2F83EF7B" w14:textId="5947CE56" w:rsidR="00AF3D0A" w:rsidRPr="00AF3D0A" w:rsidRDefault="00AF3D0A" w:rsidP="00AF3D0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F3D0A">
        <w:rPr>
          <w:rFonts w:ascii="Arial" w:eastAsia="Times New Roman" w:hAnsi="Arial" w:cs="Arial"/>
          <w:noProof/>
          <w:color w:val="273239"/>
          <w:spacing w:val="2"/>
          <w:sz w:val="26"/>
          <w:szCs w:val="26"/>
          <w:lang w:eastAsia="en-IN"/>
        </w:rPr>
        <w:drawing>
          <wp:inline distT="0" distB="0" distL="0" distR="0" wp14:anchorId="4981F81F" wp14:editId="7CC98031">
            <wp:extent cx="4318000" cy="34353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8000" cy="3435350"/>
                    </a:xfrm>
                    <a:prstGeom prst="rect">
                      <a:avLst/>
                    </a:prstGeom>
                    <a:noFill/>
                    <a:ln>
                      <a:noFill/>
                    </a:ln>
                  </pic:spPr>
                </pic:pic>
              </a:graphicData>
            </a:graphic>
          </wp:inline>
        </w:drawing>
      </w:r>
    </w:p>
    <w:p w14:paraId="73871440" w14:textId="77777777" w:rsidR="00AF3D0A" w:rsidRPr="00AF3D0A" w:rsidRDefault="00AF3D0A" w:rsidP="00AF3D0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F3D0A">
        <w:rPr>
          <w:rFonts w:ascii="Arial" w:eastAsia="Times New Roman" w:hAnsi="Arial" w:cs="Arial"/>
          <w:color w:val="273239"/>
          <w:spacing w:val="2"/>
          <w:sz w:val="26"/>
          <w:szCs w:val="26"/>
          <w:lang w:eastAsia="en-IN"/>
        </w:rPr>
        <w:lastRenderedPageBreak/>
        <w:t>The result is always not defined, whenever the divisor is 0.</w:t>
      </w:r>
    </w:p>
    <w:p w14:paraId="04FEC8F5" w14:textId="77777777" w:rsidR="00AF3D0A" w:rsidRPr="00BA1CF7" w:rsidRDefault="00AF3D0A" w:rsidP="00BA1CF7">
      <w:pPr>
        <w:spacing w:before="100" w:beforeAutospacing="1" w:after="100" w:afterAutospacing="1" w:line="240" w:lineRule="auto"/>
        <w:outlineLvl w:val="1"/>
        <w:rPr>
          <w:rFonts w:ascii="Arial" w:eastAsia="Times New Roman" w:hAnsi="Arial" w:cs="Arial"/>
          <w:sz w:val="35"/>
          <w:szCs w:val="35"/>
          <w:lang w:eastAsia="en-IN"/>
        </w:rPr>
      </w:pPr>
    </w:p>
    <w:p w14:paraId="0B9C335C" w14:textId="77777777" w:rsidR="00BA1CF7" w:rsidRPr="00BA1CF7" w:rsidRDefault="00BA1CF7" w:rsidP="00BA1CF7">
      <w:pPr>
        <w:spacing w:before="120" w:after="144" w:line="240" w:lineRule="auto"/>
        <w:ind w:left="48" w:right="48"/>
        <w:jc w:val="both"/>
        <w:rPr>
          <w:rFonts w:ascii="Arial" w:eastAsia="Times New Roman" w:hAnsi="Arial" w:cs="Arial"/>
          <w:color w:val="000000"/>
          <w:sz w:val="24"/>
          <w:szCs w:val="24"/>
          <w:lang w:eastAsia="en-IN"/>
        </w:rPr>
      </w:pPr>
      <w:r w:rsidRPr="00BA1CF7">
        <w:rPr>
          <w:rFonts w:ascii="Arial" w:eastAsia="Times New Roman" w:hAnsi="Arial" w:cs="Arial"/>
          <w:color w:val="000000"/>
          <w:sz w:val="24"/>
          <w:szCs w:val="24"/>
          <w:lang w:eastAsia="en-IN"/>
        </w:rPr>
        <w:t>Binary division is similar to decimal division. It is called as the long division procedure.</w:t>
      </w:r>
    </w:p>
    <w:p w14:paraId="026B0E18" w14:textId="77777777" w:rsidR="00BA1CF7" w:rsidRPr="00BA1CF7" w:rsidRDefault="00BA1CF7" w:rsidP="00BA1CF7">
      <w:pPr>
        <w:spacing w:before="100" w:beforeAutospacing="1" w:after="100" w:afterAutospacing="1" w:line="240" w:lineRule="auto"/>
        <w:outlineLvl w:val="2"/>
        <w:rPr>
          <w:rFonts w:ascii="Arial" w:eastAsia="Times New Roman" w:hAnsi="Arial" w:cs="Arial"/>
          <w:sz w:val="30"/>
          <w:szCs w:val="30"/>
          <w:lang w:eastAsia="en-IN"/>
        </w:rPr>
      </w:pPr>
      <w:r w:rsidRPr="00BA1CF7">
        <w:rPr>
          <w:rFonts w:ascii="Arial" w:eastAsia="Times New Roman" w:hAnsi="Arial" w:cs="Arial"/>
          <w:sz w:val="30"/>
          <w:szCs w:val="30"/>
          <w:lang w:eastAsia="en-IN"/>
        </w:rPr>
        <w:t>Example − Division</w:t>
      </w:r>
    </w:p>
    <w:p w14:paraId="2346604C" w14:textId="6E641ED9" w:rsidR="00B31196" w:rsidRDefault="00BA1CF7" w:rsidP="00BA1CF7">
      <w:r w:rsidRPr="00BA1CF7">
        <w:rPr>
          <w:rFonts w:ascii="Times New Roman" w:eastAsia="Times New Roman" w:hAnsi="Times New Roman" w:cs="Times New Roman"/>
          <w:noProof/>
          <w:sz w:val="24"/>
          <w:szCs w:val="24"/>
          <w:lang w:eastAsia="en-IN"/>
        </w:rPr>
        <w:drawing>
          <wp:inline distT="0" distB="0" distL="0" distR="0" wp14:anchorId="3C31EFDF" wp14:editId="726400A4">
            <wp:extent cx="3790950" cy="2482850"/>
            <wp:effectExtent l="0" t="0" r="0" b="0"/>
            <wp:docPr id="1" name="Picture 1" descr="Di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vision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0950" cy="2482850"/>
                    </a:xfrm>
                    <a:prstGeom prst="rect">
                      <a:avLst/>
                    </a:prstGeom>
                    <a:noFill/>
                    <a:ln>
                      <a:noFill/>
                    </a:ln>
                  </pic:spPr>
                </pic:pic>
              </a:graphicData>
            </a:graphic>
          </wp:inline>
        </w:drawing>
      </w:r>
    </w:p>
    <w:p w14:paraId="12006FAF" w14:textId="35C94200" w:rsidR="00DF011A" w:rsidRDefault="00DF011A">
      <w:r>
        <w:br w:type="page"/>
      </w:r>
    </w:p>
    <w:p w14:paraId="04F5C109" w14:textId="00BE7BCB" w:rsidR="00DF011A" w:rsidRDefault="00DF011A" w:rsidP="00BA1CF7">
      <w:r>
        <w:lastRenderedPageBreak/>
        <w:t>Questions:</w:t>
      </w:r>
    </w:p>
    <w:p w14:paraId="269FDCAF" w14:textId="1001BFB3" w:rsidR="00DF011A" w:rsidRDefault="00DF011A" w:rsidP="00BA1CF7">
      <w:pPr>
        <w:rPr>
          <w:rFonts w:ascii="Helvetica Neue" w:hAnsi="Helvetica Neue"/>
          <w:b/>
          <w:bCs/>
          <w:color w:val="48A1AF"/>
          <w:sz w:val="21"/>
          <w:szCs w:val="21"/>
          <w:shd w:val="clear" w:color="auto" w:fill="FFFFFF"/>
        </w:rPr>
      </w:pPr>
      <w:r>
        <w:rPr>
          <w:rFonts w:ascii="Helvetica Neue" w:hAnsi="Helvetica Neue"/>
          <w:b/>
          <w:bCs/>
          <w:color w:val="48A1AF"/>
          <w:sz w:val="21"/>
          <w:szCs w:val="21"/>
          <w:shd w:val="clear" w:color="auto" w:fill="FFFFFF"/>
        </w:rPr>
        <w:t>110011 + 110000</w:t>
      </w:r>
    </w:p>
    <w:p w14:paraId="2E23E383" w14:textId="7D9BC43D" w:rsidR="00DF011A" w:rsidRDefault="00DF011A" w:rsidP="00BA1CF7">
      <w:pPr>
        <w:rPr>
          <w:rFonts w:ascii="Helvetica Neue" w:hAnsi="Helvetica Neue"/>
          <w:b/>
          <w:bCs/>
          <w:color w:val="48A1AF"/>
          <w:sz w:val="21"/>
          <w:szCs w:val="21"/>
          <w:shd w:val="clear" w:color="auto" w:fill="FFFFFF"/>
        </w:rPr>
      </w:pPr>
      <w:r>
        <w:rPr>
          <w:rFonts w:ascii="Helvetica Neue" w:hAnsi="Helvetica Neue"/>
          <w:b/>
          <w:bCs/>
          <w:color w:val="48A1AF"/>
          <w:sz w:val="21"/>
          <w:szCs w:val="21"/>
          <w:shd w:val="clear" w:color="auto" w:fill="FFFFFF"/>
        </w:rPr>
        <w:tab/>
      </w:r>
      <w:r>
        <w:rPr>
          <w:rFonts w:ascii="Helvetica Neue" w:hAnsi="Helvetica Neue"/>
          <w:b/>
          <w:bCs/>
          <w:color w:val="29C183"/>
          <w:sz w:val="21"/>
          <w:szCs w:val="21"/>
          <w:shd w:val="clear" w:color="auto" w:fill="FFFFFF"/>
        </w:rPr>
        <w:t>1100011 ( 99 )</w:t>
      </w:r>
    </w:p>
    <w:p w14:paraId="59A908E8" w14:textId="44C782E6" w:rsidR="00DF011A" w:rsidRDefault="00DF011A" w:rsidP="00BA1CF7">
      <w:pPr>
        <w:rPr>
          <w:rFonts w:ascii="Helvetica Neue" w:hAnsi="Helvetica Neue"/>
          <w:b/>
          <w:bCs/>
          <w:color w:val="48A1AF"/>
          <w:sz w:val="21"/>
          <w:szCs w:val="21"/>
          <w:shd w:val="clear" w:color="auto" w:fill="FFFFFF"/>
        </w:rPr>
      </w:pPr>
    </w:p>
    <w:p w14:paraId="34F58A7F" w14:textId="35DE93E2" w:rsidR="00DF011A" w:rsidRDefault="00DF011A" w:rsidP="00BA1CF7">
      <w:pPr>
        <w:rPr>
          <w:rFonts w:ascii="Helvetica Neue" w:hAnsi="Helvetica Neue"/>
          <w:b/>
          <w:bCs/>
          <w:color w:val="48A1AF"/>
          <w:sz w:val="21"/>
          <w:szCs w:val="21"/>
          <w:shd w:val="clear" w:color="auto" w:fill="FFFFFF"/>
        </w:rPr>
      </w:pPr>
      <w:r>
        <w:rPr>
          <w:rFonts w:ascii="Helvetica Neue" w:hAnsi="Helvetica Neue"/>
          <w:b/>
          <w:bCs/>
          <w:color w:val="48A1AF"/>
          <w:sz w:val="21"/>
          <w:szCs w:val="21"/>
          <w:shd w:val="clear" w:color="auto" w:fill="FFFFFF"/>
        </w:rPr>
        <w:t>10110 x 111</w:t>
      </w:r>
    </w:p>
    <w:p w14:paraId="36DC1B32" w14:textId="0347A5B8" w:rsidR="00DF011A" w:rsidRDefault="00DF011A" w:rsidP="00BA1CF7">
      <w:pPr>
        <w:rPr>
          <w:rFonts w:ascii="Helvetica Neue" w:hAnsi="Helvetica Neue"/>
          <w:b/>
          <w:bCs/>
          <w:color w:val="48A1AF"/>
          <w:sz w:val="21"/>
          <w:szCs w:val="21"/>
          <w:shd w:val="clear" w:color="auto" w:fill="FFFFFF"/>
        </w:rPr>
      </w:pPr>
      <w:r>
        <w:rPr>
          <w:rFonts w:ascii="Helvetica Neue" w:hAnsi="Helvetica Neue"/>
          <w:b/>
          <w:bCs/>
          <w:color w:val="48A1AF"/>
          <w:sz w:val="21"/>
          <w:szCs w:val="21"/>
          <w:shd w:val="clear" w:color="auto" w:fill="FFFFFF"/>
        </w:rPr>
        <w:tab/>
      </w:r>
      <w:r>
        <w:rPr>
          <w:rFonts w:ascii="Helvetica Neue" w:hAnsi="Helvetica Neue"/>
          <w:b/>
          <w:bCs/>
          <w:color w:val="29C183"/>
          <w:sz w:val="21"/>
          <w:szCs w:val="21"/>
          <w:shd w:val="clear" w:color="auto" w:fill="FFFFFF"/>
        </w:rPr>
        <w:t>10011010 ( 154 )</w:t>
      </w:r>
    </w:p>
    <w:p w14:paraId="2C8F1691" w14:textId="0861742C" w:rsidR="00DF011A" w:rsidRDefault="00DF011A" w:rsidP="00BA1CF7">
      <w:pPr>
        <w:rPr>
          <w:rFonts w:ascii="Helvetica Neue" w:hAnsi="Helvetica Neue"/>
          <w:b/>
          <w:bCs/>
          <w:color w:val="48A1AF"/>
          <w:sz w:val="21"/>
          <w:szCs w:val="21"/>
          <w:shd w:val="clear" w:color="auto" w:fill="FFFFFF"/>
        </w:rPr>
      </w:pPr>
    </w:p>
    <w:p w14:paraId="1DB27801" w14:textId="44AFCB50" w:rsidR="00DF011A" w:rsidRDefault="00DF011A" w:rsidP="00BA1CF7">
      <w:pPr>
        <w:rPr>
          <w:rFonts w:ascii="Helvetica Neue" w:hAnsi="Helvetica Neue"/>
          <w:b/>
          <w:bCs/>
          <w:color w:val="48A1AF"/>
          <w:sz w:val="21"/>
          <w:szCs w:val="21"/>
          <w:shd w:val="clear" w:color="auto" w:fill="FFFFFF"/>
        </w:rPr>
      </w:pPr>
      <w:r>
        <w:rPr>
          <w:rFonts w:ascii="Helvetica Neue" w:hAnsi="Helvetica Neue"/>
          <w:b/>
          <w:bCs/>
          <w:color w:val="48A1AF"/>
          <w:sz w:val="21"/>
          <w:szCs w:val="21"/>
          <w:shd w:val="clear" w:color="auto" w:fill="FFFFFF"/>
        </w:rPr>
        <w:t>1000111 – 1100</w:t>
      </w:r>
    </w:p>
    <w:p w14:paraId="51AC6560" w14:textId="05B20ACA" w:rsidR="00DF011A" w:rsidRDefault="00DF011A" w:rsidP="00BA1CF7">
      <w:pPr>
        <w:rPr>
          <w:rFonts w:ascii="Helvetica Neue" w:hAnsi="Helvetica Neue"/>
          <w:b/>
          <w:bCs/>
          <w:color w:val="48A1AF"/>
          <w:sz w:val="21"/>
          <w:szCs w:val="21"/>
          <w:shd w:val="clear" w:color="auto" w:fill="FFFFFF"/>
        </w:rPr>
      </w:pPr>
      <w:r>
        <w:rPr>
          <w:rFonts w:ascii="Helvetica Neue" w:hAnsi="Helvetica Neue"/>
          <w:b/>
          <w:bCs/>
          <w:color w:val="48A1AF"/>
          <w:sz w:val="21"/>
          <w:szCs w:val="21"/>
          <w:shd w:val="clear" w:color="auto" w:fill="FFFFFF"/>
        </w:rPr>
        <w:tab/>
      </w:r>
      <w:r>
        <w:rPr>
          <w:rFonts w:ascii="Helvetica Neue" w:hAnsi="Helvetica Neue"/>
          <w:b/>
          <w:bCs/>
          <w:color w:val="29C183"/>
          <w:sz w:val="21"/>
          <w:szCs w:val="21"/>
          <w:shd w:val="clear" w:color="auto" w:fill="FFFFFF"/>
        </w:rPr>
        <w:t>111011 ( 59 )</w:t>
      </w:r>
    </w:p>
    <w:p w14:paraId="4C690CE9" w14:textId="75213430" w:rsidR="00DF011A" w:rsidRDefault="00DF011A" w:rsidP="00BA1CF7">
      <w:pPr>
        <w:rPr>
          <w:rFonts w:ascii="Helvetica Neue" w:hAnsi="Helvetica Neue"/>
          <w:b/>
          <w:bCs/>
          <w:color w:val="48A1AF"/>
          <w:sz w:val="21"/>
          <w:szCs w:val="21"/>
          <w:shd w:val="clear" w:color="auto" w:fill="FFFFFF"/>
        </w:rPr>
      </w:pPr>
    </w:p>
    <w:p w14:paraId="15DC04B5" w14:textId="1A54A8CC" w:rsidR="00DF011A" w:rsidRDefault="00DF011A" w:rsidP="00BA1CF7">
      <w:pPr>
        <w:rPr>
          <w:rFonts w:ascii="Helvetica Neue" w:hAnsi="Helvetica Neue"/>
          <w:b/>
          <w:bCs/>
          <w:color w:val="48A1AF"/>
          <w:sz w:val="21"/>
          <w:szCs w:val="21"/>
          <w:shd w:val="clear" w:color="auto" w:fill="FFFFFF"/>
        </w:rPr>
      </w:pPr>
      <w:r>
        <w:rPr>
          <w:rFonts w:ascii="Helvetica Neue" w:hAnsi="Helvetica Neue"/>
          <w:b/>
          <w:bCs/>
          <w:color w:val="48A1AF"/>
          <w:sz w:val="21"/>
          <w:szCs w:val="21"/>
          <w:shd w:val="clear" w:color="auto" w:fill="FFFFFF"/>
        </w:rPr>
        <w:t>1011 / 101</w:t>
      </w:r>
    </w:p>
    <w:p w14:paraId="3CDC638A" w14:textId="2C53A857" w:rsidR="00DF011A" w:rsidRDefault="00DF011A" w:rsidP="00BA1CF7">
      <w:r>
        <w:rPr>
          <w:rFonts w:ascii="Helvetica Neue" w:hAnsi="Helvetica Neue"/>
          <w:b/>
          <w:bCs/>
          <w:color w:val="48A1AF"/>
          <w:sz w:val="21"/>
          <w:szCs w:val="21"/>
          <w:shd w:val="clear" w:color="auto" w:fill="FFFFFF"/>
        </w:rPr>
        <w:tab/>
      </w:r>
      <w:r>
        <w:rPr>
          <w:rFonts w:ascii="Helvetica Neue" w:hAnsi="Helvetica Neue"/>
          <w:b/>
          <w:bCs/>
          <w:color w:val="29C183"/>
          <w:sz w:val="21"/>
          <w:szCs w:val="21"/>
          <w:shd w:val="clear" w:color="auto" w:fill="FFFFFF"/>
        </w:rPr>
        <w:t>111011 ( 59 )</w:t>
      </w:r>
    </w:p>
    <w:sectPr w:rsidR="00DF0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B570E"/>
    <w:multiLevelType w:val="multilevel"/>
    <w:tmpl w:val="D4DE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B209B7"/>
    <w:multiLevelType w:val="multilevel"/>
    <w:tmpl w:val="BD06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xsLQwtDAyNzI3sDRR0lEKTi0uzszPAykwqQUA6RaJZSwAAAA="/>
  </w:docVars>
  <w:rsids>
    <w:rsidRoot w:val="00BA1CF7"/>
    <w:rsid w:val="00576441"/>
    <w:rsid w:val="0073718D"/>
    <w:rsid w:val="00AF3D0A"/>
    <w:rsid w:val="00B31196"/>
    <w:rsid w:val="00BA1CF7"/>
    <w:rsid w:val="00BB121E"/>
    <w:rsid w:val="00BE16E6"/>
    <w:rsid w:val="00DF0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B37B"/>
  <w15:chartTrackingRefBased/>
  <w15:docId w15:val="{15BF34B3-9BE7-4ABF-87BB-74399EC0A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1C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A1C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A1C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CF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A1C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A1CF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A1CF7"/>
    <w:rPr>
      <w:color w:val="0000FF"/>
      <w:u w:val="single"/>
    </w:rPr>
  </w:style>
  <w:style w:type="paragraph" w:styleId="NormalWeb">
    <w:name w:val="Normal (Web)"/>
    <w:basedOn w:val="Normal"/>
    <w:uiPriority w:val="99"/>
    <w:semiHidden/>
    <w:unhideWhenUsed/>
    <w:rsid w:val="00BA1C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718D"/>
    <w:rPr>
      <w:b/>
      <w:bCs/>
    </w:rPr>
  </w:style>
  <w:style w:type="paragraph" w:customStyle="1" w:styleId="trt0xe">
    <w:name w:val="trt0xe"/>
    <w:basedOn w:val="Normal"/>
    <w:rsid w:val="00BE16E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77131">
      <w:bodyDiv w:val="1"/>
      <w:marLeft w:val="0"/>
      <w:marRight w:val="0"/>
      <w:marTop w:val="0"/>
      <w:marBottom w:val="0"/>
      <w:divBdr>
        <w:top w:val="none" w:sz="0" w:space="0" w:color="auto"/>
        <w:left w:val="none" w:sz="0" w:space="0" w:color="auto"/>
        <w:bottom w:val="none" w:sz="0" w:space="0" w:color="auto"/>
        <w:right w:val="none" w:sz="0" w:space="0" w:color="auto"/>
      </w:divBdr>
      <w:divsChild>
        <w:div w:id="1294016787">
          <w:marLeft w:val="0"/>
          <w:marRight w:val="0"/>
          <w:marTop w:val="0"/>
          <w:marBottom w:val="0"/>
          <w:divBdr>
            <w:top w:val="none" w:sz="0" w:space="0" w:color="auto"/>
            <w:left w:val="none" w:sz="0" w:space="0" w:color="auto"/>
            <w:bottom w:val="none" w:sz="0" w:space="0" w:color="auto"/>
            <w:right w:val="none" w:sz="0" w:space="0" w:color="auto"/>
          </w:divBdr>
        </w:div>
        <w:div w:id="2067220549">
          <w:marLeft w:val="0"/>
          <w:marRight w:val="0"/>
          <w:marTop w:val="0"/>
          <w:marBottom w:val="0"/>
          <w:divBdr>
            <w:top w:val="single" w:sz="6" w:space="8" w:color="D6D6D6"/>
            <w:left w:val="none" w:sz="0" w:space="0" w:color="auto"/>
            <w:bottom w:val="single" w:sz="6" w:space="0" w:color="D6D6D6"/>
            <w:right w:val="none" w:sz="0" w:space="0" w:color="auto"/>
          </w:divBdr>
          <w:divsChild>
            <w:div w:id="1730103971">
              <w:marLeft w:val="0"/>
              <w:marRight w:val="0"/>
              <w:marTop w:val="0"/>
              <w:marBottom w:val="0"/>
              <w:divBdr>
                <w:top w:val="none" w:sz="0" w:space="0" w:color="auto"/>
                <w:left w:val="none" w:sz="0" w:space="0" w:color="auto"/>
                <w:bottom w:val="none" w:sz="0" w:space="0" w:color="auto"/>
                <w:right w:val="none" w:sz="0" w:space="0" w:color="auto"/>
              </w:divBdr>
            </w:div>
            <w:div w:id="18045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7128">
      <w:bodyDiv w:val="1"/>
      <w:marLeft w:val="0"/>
      <w:marRight w:val="0"/>
      <w:marTop w:val="0"/>
      <w:marBottom w:val="0"/>
      <w:divBdr>
        <w:top w:val="none" w:sz="0" w:space="0" w:color="auto"/>
        <w:left w:val="none" w:sz="0" w:space="0" w:color="auto"/>
        <w:bottom w:val="none" w:sz="0" w:space="0" w:color="auto"/>
        <w:right w:val="none" w:sz="0" w:space="0" w:color="auto"/>
      </w:divBdr>
    </w:div>
    <w:div w:id="1573395912">
      <w:bodyDiv w:val="1"/>
      <w:marLeft w:val="0"/>
      <w:marRight w:val="0"/>
      <w:marTop w:val="0"/>
      <w:marBottom w:val="0"/>
      <w:divBdr>
        <w:top w:val="none" w:sz="0" w:space="0" w:color="auto"/>
        <w:left w:val="none" w:sz="0" w:space="0" w:color="auto"/>
        <w:bottom w:val="none" w:sz="0" w:space="0" w:color="auto"/>
        <w:right w:val="none" w:sz="0" w:space="0" w:color="auto"/>
      </w:divBdr>
    </w:div>
    <w:div w:id="1807888940">
      <w:bodyDiv w:val="1"/>
      <w:marLeft w:val="0"/>
      <w:marRight w:val="0"/>
      <w:marTop w:val="0"/>
      <w:marBottom w:val="0"/>
      <w:divBdr>
        <w:top w:val="none" w:sz="0" w:space="0" w:color="auto"/>
        <w:left w:val="none" w:sz="0" w:space="0" w:color="auto"/>
        <w:bottom w:val="none" w:sz="0" w:space="0" w:color="auto"/>
        <w:right w:val="none" w:sz="0" w:space="0" w:color="auto"/>
      </w:divBdr>
    </w:div>
    <w:div w:id="211054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Gaba</dc:creator>
  <cp:keywords/>
  <dc:description/>
  <cp:lastModifiedBy>Priyanka Gaba</cp:lastModifiedBy>
  <cp:revision>5</cp:revision>
  <dcterms:created xsi:type="dcterms:W3CDTF">2022-03-23T06:16:00Z</dcterms:created>
  <dcterms:modified xsi:type="dcterms:W3CDTF">2022-03-24T09:08:00Z</dcterms:modified>
</cp:coreProperties>
</file>